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网站百度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SEO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首页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  <w:r>
        <w:rPr>
          <w:sz w:val="24"/>
          <w:szCs w:val="24"/>
        </w:rPr>
        <w:br w:type="textWrapping"/>
      </w:r>
      <w:commentRangeStart w:id="0"/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出境</w:t>
      </w:r>
      <w:r>
        <w:rPr>
          <w:sz w:val="24"/>
          <w:szCs w:val="24"/>
          <w:rtl w:val="0"/>
          <w:lang w:val="zh-TW" w:eastAsia="zh-TW"/>
        </w:rPr>
        <w:t>旅游</w:t>
      </w:r>
      <w:commentRangeEnd w:id="0"/>
      <w:r>
        <w:commentReference w:id="0"/>
      </w:r>
      <w:r>
        <w:rPr>
          <w:sz w:val="24"/>
          <w:szCs w:val="24"/>
          <w:rtl w:val="0"/>
          <w:lang w:val="zh-TW" w:eastAsia="zh-TW"/>
        </w:rPr>
        <w:t>新选择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_EF</w:t>
      </w:r>
      <w:r>
        <w:rPr>
          <w:sz w:val="24"/>
          <w:szCs w:val="24"/>
          <w:rtl w:val="0"/>
          <w:lang w:val="zh-TW" w:eastAsia="zh-TW"/>
        </w:rPr>
        <w:t>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CN" w:eastAsia="zh-CN"/>
        </w:rPr>
        <w:t>一站式旅游专家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出境</w:t>
      </w:r>
      <w:r>
        <w:rPr>
          <w:sz w:val="24"/>
          <w:szCs w:val="24"/>
          <w:rtl w:val="0"/>
          <w:lang w:val="zh-TW" w:eastAsia="zh-TW"/>
        </w:rPr>
        <w:t>旅游</w:t>
      </w:r>
      <w:ins w:id="1" w:date="2017-05-16T11:59:46Z" w:author="PeiQi Teh">
        <w:r>
          <w:rPr>
            <w:sz w:val="24"/>
            <w:szCs w:val="24"/>
            <w:rtl w:val="0"/>
            <w:lang w:val="zh-CN" w:eastAsia="zh-CN"/>
          </w:rPr>
          <w:t>城市</w:t>
        </w:r>
      </w:ins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CN" w:eastAsia="zh-CN"/>
        </w:rPr>
        <w:t>欧洲旅游，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EF</w:t>
      </w:r>
      <w:r>
        <w:rPr>
          <w:sz w:val="24"/>
          <w:szCs w:val="24"/>
          <w:rtl w:val="0"/>
          <w:lang w:val="zh-TW" w:eastAsia="zh-TW"/>
        </w:rPr>
        <w:t>英孚旅游，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EFTravelPlus</w:t>
      </w:r>
      <w:r>
        <w:rPr>
          <w:sz w:val="24"/>
          <w:szCs w:val="24"/>
          <w:rtl w:val="0"/>
          <w:lang w:val="zh-TW" w:eastAsia="zh-TW"/>
        </w:rPr>
        <w:t>，品质跟团游，</w:t>
      </w:r>
      <w:r>
        <w:rPr>
          <w:sz w:val="24"/>
          <w:szCs w:val="24"/>
          <w:rtl w:val="0"/>
          <w:lang w:val="zh-CN" w:eastAsia="zh-CN"/>
        </w:rPr>
        <w:t>自由团，</w:t>
      </w:r>
      <w:commentRangeStart w:id="2"/>
      <w:r>
        <w:rPr>
          <w:rFonts w:ascii="Helvetica" w:hAnsi="Helvetica"/>
          <w:sz w:val="24"/>
          <w:szCs w:val="24"/>
          <w:rtl w:val="0"/>
          <w:lang w:val="zh-TW" w:eastAsia="zh-TW"/>
        </w:rPr>
        <w:t>EF</w:t>
      </w:r>
      <w:commentRangeEnd w:id="2"/>
      <w:r>
        <w:commentReference w:id="2"/>
      </w:r>
      <w:r>
        <w:rPr>
          <w:sz w:val="24"/>
          <w:szCs w:val="24"/>
          <w:rtl w:val="0"/>
          <w:lang w:val="zh-TW" w:eastAsia="zh-TW"/>
        </w:rPr>
        <w:t>英孚教育，告别走马观花，体验式旅行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+</w:t>
      </w:r>
      <w:r>
        <w:rPr>
          <w:sz w:val="24"/>
          <w:szCs w:val="24"/>
          <w:rtl w:val="0"/>
          <w:lang w:val="zh-TW" w:eastAsia="zh-TW"/>
        </w:rPr>
        <w:t>，是英孚旗下一站式旅游服务专家，在全球众多国家拥有专业的旅游执行团队和完善的网络体系，用有趣的方式，让你和</w:t>
      </w:r>
      <w:del w:id="3" w:date="2017-05-16T14:18:38Z" w:author="PeiQi Teh">
        <w:r>
          <w:rPr>
            <w:sz w:val="24"/>
            <w:szCs w:val="24"/>
            <w:rtl w:val="0"/>
            <w:lang w:val="zh-TW" w:eastAsia="zh-TW"/>
          </w:rPr>
          <w:delText>有趣的</w:delText>
        </w:r>
      </w:del>
      <w:ins w:id="4" w:date="2017-05-16T14:18:41Z" w:author="PeiQi Teh">
        <w:r>
          <w:rPr>
            <w:sz w:val="24"/>
            <w:szCs w:val="24"/>
            <w:rtl w:val="0"/>
            <w:lang w:val="zh-CN" w:eastAsia="zh-CN"/>
          </w:rPr>
          <w:t>志同道合的</w:t>
        </w:r>
      </w:ins>
      <w:r>
        <w:rPr>
          <w:sz w:val="24"/>
          <w:szCs w:val="24"/>
          <w:rtl w:val="0"/>
          <w:lang w:val="zh-TW" w:eastAsia="zh-TW"/>
        </w:rPr>
        <w:t>年轻人一起，发现未知的精彩世界。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______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</w:rPr>
        <w:br w:type="textWrapping"/>
      </w:r>
      <w:commentRangeStart w:id="5"/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精选行程</w:t>
      </w:r>
      <w:r>
        <w:rPr>
          <w:sz w:val="24"/>
          <w:szCs w:val="24"/>
          <w:rtl w:val="0"/>
          <w:lang w:val="zh-TW" w:eastAsia="zh-TW"/>
        </w:rPr>
        <w:t xml:space="preserve"> </w:t>
      </w:r>
      <w:commentRangeEnd w:id="5"/>
      <w:r>
        <w:commentReference w:id="5"/>
      </w:r>
      <w:r>
        <w:rPr>
          <w:sz w:val="24"/>
          <w:szCs w:val="24"/>
          <w:rtl w:val="0"/>
          <w:lang w:val="zh-TW" w:eastAsia="zh-TW"/>
        </w:rPr>
        <w:t xml:space="preserve">&gt; all trips 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欧洲游线路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线路推荐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限时特惠线路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假期出国游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德瑞奥，</w:t>
      </w:r>
      <w:ins w:id="6" w:date="2017-05-16T16:47:13Z" w:author="PeiQi Teh">
        <w:r>
          <w:rPr>
            <w:sz w:val="24"/>
            <w:szCs w:val="24"/>
            <w:rtl w:val="0"/>
            <w:lang w:val="zh-CN" w:eastAsia="zh-CN"/>
          </w:rPr>
          <w:t>德国旅游，奥地利旅游，荷兰旅游，瑞士旅游，丹麦旅游，爱尔兰旅游，瑞典旅游，吃货行程，美食之旅，</w:t>
        </w:r>
      </w:ins>
      <w:r>
        <w:rPr>
          <w:sz w:val="24"/>
          <w:szCs w:val="24"/>
          <w:rtl w:val="0"/>
          <w:lang w:val="zh-TW" w:eastAsia="zh-TW"/>
        </w:rPr>
        <w:t>法国旅游，西班牙旅游，意大利旅游，英国旅游，</w:t>
      </w:r>
      <w:ins w:id="7" w:date="2017-05-16T12:03:05Z" w:author="PeiQi Teh">
        <w:r>
          <w:rPr>
            <w:sz w:val="24"/>
            <w:szCs w:val="24"/>
            <w:rtl w:val="0"/>
            <w:lang w:val="zh-CN" w:eastAsia="zh-CN"/>
          </w:rPr>
          <w:t>希腊旅游，北欧旅游，</w:t>
        </w:r>
      </w:ins>
      <w:r>
        <w:rPr>
          <w:sz w:val="24"/>
          <w:szCs w:val="24"/>
          <w:rtl w:val="0"/>
          <w:lang w:val="zh-TW" w:eastAsia="zh-TW"/>
        </w:rPr>
        <w:t>春节欧洲游，长假欧洲游，欧洲线路推荐，</w:t>
      </w:r>
      <w:commentRangeStart w:id="8"/>
      <w:r>
        <w:rPr>
          <w:sz w:val="24"/>
          <w:szCs w:val="24"/>
          <w:rtl w:val="0"/>
          <w:lang w:val="zh-TW" w:eastAsia="zh-TW"/>
        </w:rPr>
        <w:t>限时优惠</w:t>
      </w:r>
      <w:commentRangeEnd w:id="8"/>
      <w:r>
        <w:commentReference w:id="8"/>
      </w:r>
      <w:r>
        <w:rPr>
          <w:sz w:val="24"/>
          <w:szCs w:val="24"/>
          <w:rtl w:val="0"/>
          <w:lang w:val="zh-CN" w:eastAsia="zh-CN"/>
        </w:rPr>
        <w:t>，</w:t>
      </w:r>
      <w:commentRangeStart w:id="9"/>
      <w:r>
        <w:rPr>
          <w:sz w:val="24"/>
          <w:szCs w:val="24"/>
          <w:rtl w:val="0"/>
          <w:lang w:val="zh-CN" w:eastAsia="zh-CN"/>
        </w:rPr>
        <w:t>国庆出境，十一长假</w:t>
      </w:r>
      <w:commentRangeEnd w:id="9"/>
      <w:r>
        <w:commentReference w:id="9"/>
      </w:r>
      <w:ins w:id="10" w:date="2017-05-16T16:51:08Z" w:author="PeiQi Teh">
        <w:r>
          <w:rPr>
            <w:sz w:val="24"/>
            <w:szCs w:val="24"/>
            <w:rtl w:val="0"/>
            <w:lang w:val="zh-CN" w:eastAsia="zh-CN"/>
          </w:rPr>
          <w:t>，</w:t>
        </w:r>
      </w:ins>
      <w:ins w:id="11" w:date="2017-05-16T16:51:08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t>EFTravelPlus</w:t>
        </w:r>
      </w:ins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+</w:t>
      </w:r>
      <w:r>
        <w:rPr>
          <w:sz w:val="24"/>
          <w:szCs w:val="24"/>
          <w:rtl w:val="0"/>
          <w:lang w:val="zh-TW" w:eastAsia="zh-TW"/>
        </w:rPr>
        <w:t>，根据热门季节、个人爱好等旅行元素，精心设计行程，带来更</w:t>
      </w:r>
      <w:ins w:id="12" w:date="2017-05-16T14:22:14Z" w:author="PeiQi Teh">
        <w:r>
          <w:rPr>
            <w:sz w:val="24"/>
            <w:szCs w:val="24"/>
            <w:rtl w:val="0"/>
            <w:lang w:val="zh-CN" w:eastAsia="zh-CN"/>
          </w:rPr>
          <w:t>多元</w:t>
        </w:r>
      </w:ins>
      <w:del w:id="13" w:date="2017-05-16T14:21:55Z" w:author="PeiQi Teh">
        <w:r>
          <w:rPr>
            <w:sz w:val="24"/>
            <w:szCs w:val="24"/>
            <w:rtl w:val="0"/>
            <w:lang w:val="zh-TW" w:eastAsia="zh-TW"/>
          </w:rPr>
          <w:delText>精选</w:delText>
        </w:r>
      </w:del>
      <w:r>
        <w:rPr>
          <w:sz w:val="24"/>
          <w:szCs w:val="24"/>
          <w:rtl w:val="0"/>
          <w:lang w:val="zh-TW" w:eastAsia="zh-TW"/>
        </w:rPr>
        <w:t>的主题线路和更优的旅行体验，真正融入异国文化，捕捉旅程中的每次怦然心动与惊喜。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______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ins w:id="14" w:date="2017-05-16T14:40:21Z" w:author="PeiQi Teh">
        <w:r>
          <w:rPr>
            <w:sz w:val="24"/>
            <w:szCs w:val="24"/>
            <w:rtl w:val="0"/>
            <w:lang w:val="zh-CN" w:eastAsia="zh-CN"/>
          </w:rPr>
          <w:t>六大理由</w:t>
        </w:r>
      </w:ins>
      <w:del w:id="15" w:date="2017-05-16T14:39:51Z" w:author="PeiQi Teh">
        <w:r>
          <w:rPr>
            <w:sz w:val="24"/>
            <w:szCs w:val="24"/>
            <w:shd w:val="clear" w:color="auto" w:fill="ffff00"/>
            <w:rtl w:val="0"/>
            <w:lang w:val="zh-TW" w:eastAsia="zh-TW"/>
          </w:rPr>
          <w:delText>六大理由</w:delText>
        </w:r>
      </w:del>
      <w:r>
        <w:rPr>
          <w:sz w:val="24"/>
          <w:szCs w:val="24"/>
          <w:rtl w:val="0"/>
          <w:lang w:val="zh-TW" w:eastAsia="zh-TW"/>
        </w:rPr>
        <w:t xml:space="preserve"> &gt; why us 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英孚旅游特色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旅游到英孚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选择我们的理由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EF</w:t>
      </w:r>
      <w:r>
        <w:rPr>
          <w:sz w:val="24"/>
          <w:szCs w:val="24"/>
          <w:rtl w:val="0"/>
          <w:lang w:val="zh-TW" w:eastAsia="zh-TW"/>
        </w:rPr>
        <w:t>英孚旅游特色，多年海外经验，外籍导游和中方领队，地道体验，同龄团友，自由时间，无强制消费，价格透明，行程合理</w:t>
      </w:r>
      <w:ins w:id="16" w:date="2017-05-16T16:51:12Z" w:author="PeiQi Teh">
        <w:r>
          <w:rPr>
            <w:sz w:val="24"/>
            <w:szCs w:val="24"/>
            <w:rtl w:val="0"/>
            <w:lang w:val="zh-CN" w:eastAsia="zh-CN"/>
          </w:rPr>
          <w:t>，优质行程，为什么选择英孚，</w:t>
        </w:r>
      </w:ins>
      <w:ins w:id="17" w:date="2017-05-16T16:51:12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t>EFTravelPlus</w:t>
        </w:r>
      </w:ins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  <w:rPr>
          <w:del w:id="18" w:date="2017-05-16T16:48:24Z" w:author="PeiQi Teh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欧洲旅游选择英孚的</w:t>
      </w:r>
      <w:del w:id="19" w:date="2017-05-16T14:27:42Z" w:author="PeiQi Teh">
        <w:r>
          <w:rPr>
            <w:sz w:val="24"/>
            <w:szCs w:val="24"/>
            <w:rtl w:val="0"/>
            <w:lang w:val="zh-TW" w:eastAsia="zh-TW"/>
          </w:rPr>
          <w:delText>六大</w:delText>
        </w:r>
      </w:del>
      <w:r>
        <w:rPr>
          <w:sz w:val="24"/>
          <w:szCs w:val="24"/>
          <w:rtl w:val="0"/>
          <w:lang w:val="zh-TW" w:eastAsia="zh-TW"/>
        </w:rPr>
        <w:t>理由，</w:t>
      </w:r>
      <w:ins w:id="20" w:date="2017-05-16T16:48:31Z" w:author="PeiQi Teh">
        <w:r>
          <w:rPr>
            <w:sz w:val="24"/>
            <w:szCs w:val="24"/>
            <w:rtl w:val="0"/>
            <w:lang w:val="zh-TW" w:eastAsia="zh-TW"/>
          </w:rPr>
          <w:t>省去出行前繁重的准备工作，一站式服务覆盖行程中优选机票、品质酒店、国外交通和线路设计等各个角落</w:t>
        </w:r>
      </w:ins>
      <w:ins w:id="21" w:date="2017-05-16T16:48:31Z" w:author="PeiQi Teh">
        <w:r>
          <w:rPr>
            <w:sz w:val="24"/>
            <w:szCs w:val="24"/>
            <w:rtl w:val="0"/>
            <w:lang w:val="zh-CN" w:eastAsia="zh-CN"/>
          </w:rPr>
          <w:t>。</w:t>
        </w:r>
      </w:ins>
      <w:del w:id="22" w:date="2017-05-16T16:49:03Z" w:author="PeiQi Teh">
        <w:r>
          <w:rPr>
            <w:sz w:val="24"/>
            <w:szCs w:val="24"/>
            <w:rtl w:val="0"/>
            <w:lang w:val="zh-TW" w:eastAsia="zh-TW"/>
          </w:rPr>
          <w:delText>可靠的团队，外籍导游和中方领队带来的地道体验，</w:delText>
        </w:r>
      </w:del>
      <w:r>
        <w:rPr>
          <w:sz w:val="24"/>
          <w:szCs w:val="24"/>
          <w:rtl w:val="0"/>
          <w:lang w:val="zh-TW" w:eastAsia="zh-TW"/>
        </w:rPr>
        <w:t>精心挑选同龄的优质团友，充分的自由时间，</w:t>
      </w:r>
      <w:del w:id="23" w:date="2017-05-16T16:48:22Z" w:author="PeiQi Teh">
        <w:r>
          <w:rPr>
            <w:sz w:val="24"/>
            <w:szCs w:val="24"/>
            <w:rtl w:val="0"/>
            <w:lang w:val="zh-TW" w:eastAsia="zh-TW"/>
          </w:rPr>
          <w:delText>无任何强制性购物。</w:delText>
        </w:r>
      </w:del>
    </w:p>
    <w:p>
      <w:pPr>
        <w:pStyle w:val="正文"/>
        <w:rPr>
          <w:sz w:val="24"/>
          <w:szCs w:val="24"/>
        </w:rPr>
      </w:pPr>
      <w:del w:id="24" w:date="2017-05-16T16:48:24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_____</w:delText>
        </w:r>
      </w:del>
      <w:ins w:id="25" w:date="2017-05-16T16:49:21Z" w:author="PeiQi Teh">
        <w:r>
          <w:rPr>
            <w:sz w:val="24"/>
            <w:szCs w:val="24"/>
            <w:rtl w:val="0"/>
            <w:lang w:val="zh-TW" w:eastAsia="zh-TW"/>
          </w:rPr>
          <w:t>可靠的团队，外籍导游和中方领队</w:t>
        </w:r>
      </w:ins>
      <w:ins w:id="26" w:date="2017-05-16T16:49:21Z" w:author="PeiQi Teh">
        <w:r>
          <w:rPr>
            <w:sz w:val="24"/>
            <w:szCs w:val="24"/>
            <w:rtl w:val="0"/>
            <w:lang w:val="zh-CN" w:eastAsia="zh-CN"/>
          </w:rPr>
          <w:t>全程提供协助。</w:t>
        </w:r>
      </w:ins>
      <w:del w:id="27" w:date="2017-05-16T16:48:24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</w:delText>
        </w:r>
      </w:del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shd w:val="clear" w:color="auto" w:fill="ffff00"/>
          <w:rtl w:val="0"/>
          <w:lang w:val="zh-TW" w:eastAsia="zh-TW"/>
        </w:rPr>
        <w:t>优质服务</w:t>
      </w:r>
      <w:r>
        <w:rPr>
          <w:sz w:val="24"/>
          <w:szCs w:val="24"/>
          <w:rtl w:val="0"/>
          <w:lang w:val="zh-TW" w:eastAsia="zh-TW"/>
        </w:rPr>
        <w:t xml:space="preserve"> &gt; no need 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省心无忧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景点观光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特色体验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英孚旅游，省心无忧，景点讲解，优选航班，品质酒店，欧洲特色美食，外籍导游，中方领队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别样的欧洲旅行体验，从英孚旅游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+</w:t>
      </w:r>
      <w:r>
        <w:rPr>
          <w:sz w:val="24"/>
          <w:szCs w:val="24"/>
          <w:rtl w:val="0"/>
          <w:lang w:val="zh-TW" w:eastAsia="zh-TW"/>
        </w:rPr>
        <w:t>开始，我们为你将旅程中的细节都安排妥帖，你就尽情享受旅游带来的无限乐趣。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______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del w:id="28" w:date="2017-05-16T16:42:23Z" w:author="PeiQi Teh">
        <w:r>
          <w:rPr>
            <w:sz w:val="24"/>
            <w:szCs w:val="24"/>
            <w:shd w:val="clear" w:color="auto" w:fill="ffff00"/>
            <w:rtl w:val="0"/>
            <w:lang w:val="zh-TW" w:eastAsia="zh-TW"/>
          </w:rPr>
          <w:delText>每瞬精彩</w:delText>
        </w:r>
      </w:del>
      <w:del w:id="29" w:date="2017-05-16T16:42:23Z" w:author="PeiQi Teh">
        <w:r>
          <w:rPr>
            <w:sz w:val="24"/>
            <w:szCs w:val="24"/>
            <w:rtl w:val="0"/>
            <w:lang w:val="zh-TW" w:eastAsia="zh-TW"/>
          </w:rPr>
          <w:delText xml:space="preserve"> </w:delText>
        </w:r>
      </w:del>
      <w:ins w:id="30" w:date="2017-05-16T16:42:25Z" w:author="PeiQi Teh">
        <w:r>
          <w:rPr>
            <w:sz w:val="24"/>
            <w:szCs w:val="24"/>
            <w:rtl w:val="0"/>
            <w:lang w:val="zh-CN" w:eastAsia="zh-CN"/>
          </w:rPr>
          <w:t>评论</w:t>
        </w:r>
      </w:ins>
      <w:r>
        <w:rPr>
          <w:sz w:val="24"/>
          <w:szCs w:val="24"/>
          <w:rtl w:val="0"/>
          <w:lang w:val="zh-TW" w:eastAsia="zh-TW"/>
        </w:rPr>
        <w:t xml:space="preserve">&gt; Review 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</w:p>
    <w:p>
      <w:pPr>
        <w:pStyle w:val="正文"/>
        <w:rPr>
          <w:sz w:val="24"/>
          <w:szCs w:val="24"/>
        </w:rPr>
      </w:pPr>
      <w:ins w:id="31" w:date="2017-05-16T16:50:11Z" w:author="PeiQi Teh">
        <w:r>
          <w:rPr>
            <w:sz w:val="24"/>
            <w:szCs w:val="24"/>
            <w:rtl w:val="0"/>
            <w:lang w:val="zh-TW" w:eastAsia="zh-TW"/>
          </w:rPr>
          <w:t>旅游心得</w:t>
        </w:r>
      </w:ins>
      <w:ins w:id="32" w:date="2017-05-16T16:50:11Z" w:author="PeiQi Teh">
        <w:r>
          <w:rPr>
            <w:sz w:val="24"/>
            <w:szCs w:val="24"/>
            <w:rtl w:val="0"/>
            <w:lang w:val="zh-CN" w:eastAsia="zh-CN"/>
          </w:rPr>
          <w:t>分享</w:t>
        </w:r>
      </w:ins>
      <w:ins w:id="33" w:date="2017-05-16T16:50:11Z" w:author="PeiQi Teh">
        <w:r>
          <w:rPr>
            <w:sz w:val="24"/>
            <w:szCs w:val="24"/>
            <w:rtl w:val="0"/>
            <w:lang w:val="zh-CN" w:eastAsia="zh-CN"/>
          </w:rPr>
          <w:t>_</w:t>
        </w:r>
      </w:ins>
      <w:ins w:id="34" w:date="2017-05-16T16:50:11Z" w:author="PeiQi Teh">
        <w:r>
          <w:rPr>
            <w:sz w:val="24"/>
            <w:szCs w:val="24"/>
            <w:rtl w:val="0"/>
            <w:lang w:val="zh-CN" w:eastAsia="zh-CN"/>
          </w:rPr>
          <w:t>用户体验评价</w:t>
        </w:r>
      </w:ins>
      <w:ins w:id="35" w:date="2017-05-16T16:50:11Z" w:author="PeiQi Teh">
        <w:r>
          <w:rPr>
            <w:sz w:val="24"/>
            <w:szCs w:val="24"/>
            <w:rtl w:val="0"/>
            <w:lang w:val="zh-CN" w:eastAsia="zh-CN"/>
          </w:rPr>
          <w:t>_</w:t>
        </w:r>
      </w:ins>
      <w:ins w:id="36" w:date="2017-05-16T16:50:11Z" w:author="PeiQi Teh">
        <w:r>
          <w:rPr>
            <w:sz w:val="24"/>
            <w:szCs w:val="24"/>
            <w:rtl w:val="0"/>
            <w:lang w:val="zh-CN" w:eastAsia="zh-CN"/>
          </w:rPr>
          <w:t>英孚行程评价</w:t>
        </w:r>
      </w:ins>
      <w:del w:id="37" w:date="2017-05-16T16:42:34Z" w:author="PeiQi Teh">
        <w:r>
          <w:rPr>
            <w:sz w:val="24"/>
            <w:szCs w:val="24"/>
            <w:rtl w:val="0"/>
            <w:lang w:val="zh-TW" w:eastAsia="zh-TW"/>
          </w:rPr>
          <w:delText>英孚旅游团队</w:delText>
        </w:r>
      </w:del>
      <w:del w:id="38" w:date="2017-05-16T16:42:34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</w:delText>
        </w:r>
      </w:del>
      <w:del w:id="39" w:date="2017-05-16T16:42:34Z" w:author="PeiQi Teh">
        <w:r>
          <w:rPr>
            <w:sz w:val="24"/>
            <w:szCs w:val="24"/>
            <w:rtl w:val="0"/>
            <w:lang w:val="zh-TW" w:eastAsia="zh-TW"/>
          </w:rPr>
          <w:delText>专业旅游顾问</w:delText>
        </w:r>
      </w:del>
      <w:del w:id="40" w:date="2017-05-16T16:42:34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</w:delText>
        </w:r>
      </w:del>
      <w:del w:id="41" w:date="2017-05-16T16:42:34Z" w:author="PeiQi Teh">
        <w:r>
          <w:rPr>
            <w:sz w:val="24"/>
            <w:szCs w:val="24"/>
            <w:rtl w:val="0"/>
            <w:lang w:val="zh-TW" w:eastAsia="zh-TW"/>
          </w:rPr>
          <w:delText>英孚资质认证</w:delText>
        </w:r>
      </w:del>
      <w:del w:id="42" w:date="2017-05-16T16:42:34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</w:delText>
        </w:r>
      </w:del>
      <w:del w:id="43" w:date="2017-05-16T16:42:34Z" w:author="PeiQi Teh">
        <w:r>
          <w:rPr>
            <w:sz w:val="24"/>
            <w:szCs w:val="24"/>
            <w:rtl w:val="0"/>
            <w:lang w:val="zh-TW" w:eastAsia="zh-TW"/>
          </w:rPr>
          <w:delText>英孚旅游导游</w:delText>
        </w:r>
      </w:del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del w:id="44" w:date="2017-05-16T16:42:51Z" w:author="PeiQi Teh">
        <w:r>
          <w:rPr>
            <w:sz w:val="24"/>
            <w:szCs w:val="24"/>
            <w:rtl w:val="0"/>
            <w:lang w:val="zh-TW" w:eastAsia="zh-TW"/>
          </w:rPr>
          <w:delText>英孚旅游团队，专业旅游顾问，外籍导游，服务管家，欧洲旅游领队，英孚资质认证，深入景点讲解</w:delText>
        </w:r>
      </w:del>
      <w:ins w:id="45" w:date="2017-05-16T16:51:20Z" w:author="PeiQi Teh">
        <w:r>
          <w:rPr>
            <w:sz w:val="24"/>
            <w:szCs w:val="24"/>
            <w:rtl w:val="0"/>
            <w:lang w:val="zh-CN" w:eastAsia="zh-CN"/>
          </w:rPr>
          <w:t>，团员分享，心得体验、英孚旅游评价，</w:t>
        </w:r>
      </w:ins>
      <w:ins w:id="46" w:date="2017-05-16T16:51:20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t>EFTravelPlus</w:t>
        </w:r>
      </w:ins>
    </w:p>
    <w:p>
      <w:pPr>
        <w:pStyle w:val="正文"/>
        <w:rPr>
          <w:del w:id="47" w:date="2017-05-16T16:50:19Z" w:author="PeiQi Teh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  <w:rPr>
          <w:sz w:val="24"/>
          <w:szCs w:val="24"/>
        </w:rPr>
      </w:pPr>
      <w:del w:id="48" w:date="2017-05-16T16:50:19Z" w:author="PeiQi Teh">
        <w:r>
          <w:rPr>
            <w:sz w:val="24"/>
            <w:szCs w:val="24"/>
            <w:rtl w:val="0"/>
            <w:lang w:val="zh-TW" w:eastAsia="zh-TW"/>
          </w:rPr>
          <w:delText>英孚旅游的团队一路全程支持，为你的旅程更添精彩。对的时间，对的人，对的事，一切从心出发，尽享旅行每瞬精彩。</w:delText>
        </w:r>
      </w:del>
      <w:ins w:id="49" w:date="2017-05-16T16:50:19Z" w:author="PeiQi Teh">
        <w:r>
          <w:rPr>
            <w:sz w:val="24"/>
            <w:szCs w:val="24"/>
          </w:rPr>
          <w:br w:type="textWrapping"/>
        </w:r>
      </w:ins>
      <w:ins w:id="50" w:date="2017-05-16T16:50:19Z" w:author="PeiQi Teh">
        <w:r>
          <w:rPr>
            <w:sz w:val="24"/>
            <w:szCs w:val="24"/>
            <w:rtl w:val="0"/>
            <w:lang w:val="zh-CN" w:eastAsia="zh-CN"/>
          </w:rPr>
          <w:t>英孚旅游团队的优质服务，令团员们有个难忘的出境假期，与你分享他们的心得回忆。</w:t>
        </w:r>
      </w:ins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______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限时优惠 </w:t>
      </w:r>
      <w:r>
        <w:rPr>
          <w:sz w:val="24"/>
          <w:szCs w:val="24"/>
          <w:rtl w:val="0"/>
          <w:lang w:val="zh-TW" w:eastAsia="zh-TW"/>
        </w:rPr>
        <w:t xml:space="preserve">&gt; Offer 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title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欧洲旅游限时特惠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_EF</w:t>
      </w:r>
      <w:r>
        <w:rPr>
          <w:sz w:val="24"/>
          <w:szCs w:val="24"/>
          <w:rtl w:val="0"/>
          <w:lang w:val="zh-TW" w:eastAsia="zh-TW"/>
        </w:rPr>
        <w:t>英孚旅游</w:t>
      </w:r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keyword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EF</w:t>
      </w:r>
      <w:r>
        <w:rPr>
          <w:sz w:val="24"/>
          <w:szCs w:val="24"/>
          <w:rtl w:val="0"/>
          <w:lang w:val="zh-TW" w:eastAsia="zh-TW"/>
        </w:rPr>
        <w:t>英孚旅游，特惠行程，热门行程，限时优惠</w:t>
      </w:r>
      <w:ins w:id="51" w:date="2017-05-16T16:51:23Z" w:author="PeiQi Teh">
        <w:r>
          <w:rPr>
            <w:sz w:val="24"/>
            <w:szCs w:val="24"/>
            <w:rtl w:val="0"/>
            <w:lang w:val="zh-CN" w:eastAsia="zh-CN"/>
          </w:rPr>
          <w:t>，早鸟优惠，</w:t>
        </w:r>
      </w:ins>
      <w:ins w:id="52" w:date="2017-05-16T16:51:23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t>EFTravelPlus</w:t>
        </w:r>
      </w:ins>
    </w:p>
    <w:p>
      <w:pPr>
        <w:pStyle w:val="正文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description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根据不同季节、主题推出的限时特惠行程，查看更多行程详情，或拨打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400 180 7518</w:t>
      </w:r>
      <w:r>
        <w:rPr>
          <w:sz w:val="24"/>
          <w:szCs w:val="24"/>
          <w:rtl w:val="0"/>
          <w:lang w:val="zh-TW" w:eastAsia="zh-TW"/>
        </w:rPr>
        <w:t>咨询。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______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shd w:val="clear" w:color="auto" w:fill="ffff00"/>
          <w:rtl w:val="0"/>
          <w:lang w:val="zh-TW" w:eastAsia="zh-TW"/>
        </w:rPr>
        <w:t>旅行日记</w:t>
      </w:r>
      <w:r>
        <w:rPr>
          <w:sz w:val="24"/>
          <w:szCs w:val="24"/>
          <w:rtl w:val="0"/>
          <w:lang w:val="zh-TW" w:eastAsia="zh-TW"/>
        </w:rPr>
        <w:t xml:space="preserve"> &gt;Blog 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title</w:t>
      </w:r>
    </w:p>
    <w:p>
      <w:pPr>
        <w:pStyle w:val="正文"/>
        <w:rPr>
          <w:sz w:val="24"/>
          <w:szCs w:val="24"/>
        </w:rPr>
      </w:pPr>
      <w:del w:id="53" w:date="2017-05-16T16:43:37Z" w:author="PeiQi Teh">
        <w:r>
          <w:rPr>
            <w:sz w:val="24"/>
            <w:szCs w:val="24"/>
            <w:rtl w:val="0"/>
            <w:lang w:val="zh-TW" w:eastAsia="zh-TW"/>
          </w:rPr>
          <w:delText>旅游心得分享</w:delText>
        </w:r>
      </w:del>
      <w:del w:id="54" w:date="2017-05-16T16:43:37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delText>_</w:delText>
        </w:r>
      </w:del>
      <w:r>
        <w:rPr>
          <w:rFonts w:ascii="Helvetica" w:hAnsi="Helvetica"/>
          <w:sz w:val="24"/>
          <w:szCs w:val="24"/>
          <w:rtl w:val="0"/>
          <w:lang w:val="zh-TW" w:eastAsia="zh-TW"/>
        </w:rPr>
        <w:t>EF</w:t>
      </w:r>
      <w:r>
        <w:rPr>
          <w:sz w:val="24"/>
          <w:szCs w:val="24"/>
          <w:rtl w:val="0"/>
          <w:lang w:val="zh-TW" w:eastAsia="zh-TW"/>
        </w:rPr>
        <w:t>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体验分享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_</w:t>
      </w:r>
      <w:r>
        <w:rPr>
          <w:sz w:val="24"/>
          <w:szCs w:val="24"/>
          <w:rtl w:val="0"/>
          <w:lang w:val="zh-TW" w:eastAsia="zh-TW"/>
        </w:rPr>
        <w:t>查看行程</w:t>
      </w:r>
      <w:ins w:id="55" w:date="2017-05-16T16:43:55Z" w:author="PeiQi Teh">
        <w:r>
          <w:rPr>
            <w:sz w:val="24"/>
            <w:szCs w:val="24"/>
            <w:rtl w:val="0"/>
            <w:lang w:val="zh-CN" w:eastAsia="zh-CN"/>
          </w:rPr>
          <w:t>_</w:t>
        </w:r>
      </w:ins>
      <w:ins w:id="56" w:date="2017-05-16T16:43:55Z" w:author="PeiQi Teh">
        <w:r>
          <w:rPr>
            <w:sz w:val="24"/>
            <w:szCs w:val="24"/>
            <w:rtl w:val="0"/>
            <w:lang w:val="zh-CN" w:eastAsia="zh-CN"/>
          </w:rPr>
          <w:t>旅游博客</w:t>
        </w:r>
      </w:ins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keyword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欧洲旅游贴士，旅游目的地，欧洲文化，美食美酒，旅行体验分享，欧洲游后感</w:t>
      </w:r>
      <w:ins w:id="57" w:date="2017-05-16T16:44:25Z" w:author="PeiQi Teh">
        <w:r>
          <w:rPr>
            <w:sz w:val="24"/>
            <w:szCs w:val="24"/>
            <w:rtl w:val="0"/>
            <w:lang w:val="zh-CN" w:eastAsia="zh-CN"/>
          </w:rPr>
          <w:t>，心得评价、</w:t>
        </w:r>
      </w:ins>
      <w:ins w:id="58" w:date="2017-05-16T16:44:25Z" w:author="PeiQi Teh">
        <w:r>
          <w:rPr>
            <w:rFonts w:ascii="Helvetica" w:hAnsi="Helvetica"/>
            <w:sz w:val="24"/>
            <w:szCs w:val="24"/>
            <w:rtl w:val="0"/>
            <w:lang w:val="zh-TW" w:eastAsia="zh-TW"/>
          </w:rPr>
          <w:t>EFTravelPlus</w:t>
        </w:r>
      </w:ins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- description</w:t>
      </w:r>
    </w:p>
    <w:p>
      <w:pPr>
        <w:pStyle w:val="正文"/>
      </w:pPr>
      <w:r>
        <w:rPr>
          <w:sz w:val="24"/>
          <w:szCs w:val="24"/>
          <w:rtl w:val="0"/>
          <w:lang w:val="zh-TW" w:eastAsia="zh-TW"/>
        </w:rPr>
        <w:t>我们和全世界的英孚旅游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+</w:t>
      </w:r>
      <w:r>
        <w:rPr>
          <w:sz w:val="24"/>
          <w:szCs w:val="24"/>
          <w:rtl w:val="0"/>
          <w:lang w:val="zh-TW" w:eastAsia="zh-TW"/>
        </w:rPr>
        <w:t>体验者们，与你分享各类与欧洲旅游相关的资讯。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PeiQi Teh" w:date="2017-05-16T14:19:43Z">
    <w:p>
      <w:pPr>
        <w:pStyle w:val="Default"/>
        <w:bidi w:val="0"/>
      </w:pPr>
    </w:p>
  </w:comment>
  <w:comment w:id="5" w:author="PeiQi Teh" w:date="2017-05-16T14:19:39Z">
    <w:p>
      <w:pPr>
        <w:pStyle w:val="Default"/>
        <w:bidi w:val="0"/>
      </w:pPr>
    </w:p>
  </w:comment>
  <w:comment w:id="8" w:author="Xiaoming Cui" w:date="2017-05-16T10:57:00Z">
    <w:p>
      <w:pPr>
        <w:pStyle w:val="Default"/>
        <w:bidi w:val="0"/>
      </w:pPr>
    </w:p>
    <w:p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国庆，暑假</w:t>
      </w:r>
    </w:p>
  </w:comment>
  <w:comment w:id="9" w:author="PeiQi Teh" w:date="2017-05-16T14:22:38Z">
    <w:p>
      <w:pPr>
        <w:pStyle w:val="Default"/>
        <w:bidi w:val="0"/>
      </w:pPr>
    </w:p>
  </w:comment>
  <w:comment w:id="2" w:author="Xiaoming Cui" w:date="2017-05-16T10:57:00Z">
    <w:p>
      <w:pPr>
        <w:pStyle w:val="Default"/>
        <w:bidi w:val="0"/>
      </w:pPr>
    </w:p>
    <w:p>
      <w:pPr>
        <w:pStyle w:val="Default"/>
        <w:bidi w:val="0"/>
      </w:pPr>
      <w:r>
        <w:rPr>
          <w:rFonts w:ascii="Arial Unicode MS" w:cs="Arial Unicode MS" w:hAnsi="Arial Unicode MS" w:hint="eastAsia"/>
          <w:rtl w:val="0"/>
        </w:rPr>
        <w:t>自由团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